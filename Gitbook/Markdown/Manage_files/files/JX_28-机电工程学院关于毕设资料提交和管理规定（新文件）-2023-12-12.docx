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5A76E" w14:textId="77777777" w:rsidR="0083276E" w:rsidRPr="00C13070" w:rsidRDefault="0083276E" w:rsidP="0083276E">
      <w:pPr>
        <w:widowControl/>
        <w:autoSpaceDE/>
        <w:autoSpaceDN/>
        <w:spacing w:line="240" w:lineRule="auto"/>
        <w:ind w:firstLineChars="0" w:firstLine="0"/>
        <w:jc w:val="center"/>
        <w:rPr>
          <w:sz w:val="44"/>
          <w:szCs w:val="44"/>
        </w:rPr>
      </w:pPr>
      <w:r>
        <w:rPr>
          <w:rFonts w:ascii="Times New Roman" w:eastAsia="华文行楷" w:hAnsi="Times New Roman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 w14:paraId="5F751601" w14:textId="77777777" w:rsidR="0083276E" w:rsidRDefault="0083276E" w:rsidP="0083276E">
      <w:pPr>
        <w:autoSpaceDE/>
        <w:autoSpaceDN/>
        <w:spacing w:line="240" w:lineRule="atLeast"/>
        <w:ind w:firstLineChars="0" w:firstLine="0"/>
        <w:jc w:val="center"/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ascii="Times New Roman" w:eastAsia="黑体" w:hAnsi="Times New Roman" w:cs="Times New Roman" w:hint="eastAsia"/>
          <w:b/>
          <w:color w:val="FF0000"/>
          <w:kern w:val="2"/>
          <w:sz w:val="32"/>
          <w:szCs w:val="36"/>
          <w:lang w:bidi="he-IL"/>
        </w:rPr>
        <w:t>机</w:t>
      </w:r>
      <w:r>
        <w:rPr>
          <w:rFonts w:ascii="Times New Roman" w:eastAsia="黑体" w:hAnsi="Times New Roman" w:cs="Times New Roman" w:hint="eastAsia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 w:hint="eastAsia"/>
          <w:b/>
          <w:color w:val="FF0000"/>
          <w:kern w:val="2"/>
          <w:sz w:val="32"/>
          <w:szCs w:val="36"/>
          <w:lang w:bidi="he-IL"/>
        </w:rPr>
        <w:t>电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>工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>程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>学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>院</w:t>
      </w:r>
    </w:p>
    <w:p w14:paraId="29DA058C" w14:textId="77777777" w:rsidR="0083276E" w:rsidRPr="00D26F9F" w:rsidRDefault="0083276E" w:rsidP="0083276E">
      <w:pPr>
        <w:autoSpaceDE/>
        <w:autoSpaceDN/>
        <w:spacing w:line="240" w:lineRule="auto"/>
        <w:ind w:leftChars="428" w:left="1027" w:rightChars="401" w:right="962" w:firstLineChars="0" w:firstLine="0"/>
        <w:jc w:val="both"/>
        <w:rPr>
          <w:rFonts w:ascii="Calibri" w:hAnsi="Calibri" w:cs="Times New Roman"/>
          <w:kern w:val="2"/>
          <w:sz w:val="21"/>
        </w:rPr>
      </w:pPr>
      <w:r w:rsidRPr="00D26F9F">
        <w:rPr>
          <w:rFonts w:ascii="Calibri" w:eastAsia="楷体_GB2312" w:hAnsi="Calibri" w:cs="Times New Roman"/>
          <w:noProof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2A8254" wp14:editId="20D6B393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0406D3" id="直接连接符 73" o:spid="_x0000_s1026" style="position:absolute;left:0;text-align:lef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7pt" to="445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" strokecolor="red" strokeweight="4.5pt">
                <v:stroke linestyle="thinThick"/>
                <w10:wrap anchorx="margin"/>
              </v:line>
            </w:pict>
          </mc:Fallback>
        </mc:AlternateContent>
      </w:r>
    </w:p>
    <w:p w14:paraId="2C1395E4" w14:textId="77777777" w:rsidR="0083276E" w:rsidRDefault="0083276E" w:rsidP="0083276E">
      <w:pPr>
        <w:pStyle w:val="a7"/>
        <w:spacing w:before="312" w:after="312"/>
      </w:pPr>
      <w:bookmarkStart w:id="0" w:name="_Toc5305929"/>
      <w:bookmarkStart w:id="1" w:name="_Toc30763"/>
      <w:r>
        <w:rPr>
          <w:rFonts w:hint="eastAsia"/>
        </w:rPr>
        <w:t>机电工程学院关于毕业资料提交与存档管理规定</w:t>
      </w:r>
      <w:bookmarkEnd w:id="0"/>
      <w:bookmarkEnd w:id="1"/>
    </w:p>
    <w:p w14:paraId="066A10FE" w14:textId="77777777" w:rsidR="0083276E" w:rsidRDefault="0083276E" w:rsidP="0083276E">
      <w:pPr>
        <w:ind w:firstLine="480"/>
      </w:pPr>
      <w:r>
        <w:rPr>
          <w:rFonts w:hint="eastAsia"/>
        </w:rPr>
        <w:t>本科生毕业论文（设计）资料是学校教学档案的重要组成部分，为做好此项工作，特制定《关于毕业资料提交与存档管理规定》。</w:t>
      </w:r>
    </w:p>
    <w:p w14:paraId="2E1A867D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第一条 毕业资料归档检查小组</w:t>
      </w:r>
    </w:p>
    <w:p w14:paraId="4AA63550" w14:textId="77777777" w:rsidR="0083276E" w:rsidRDefault="0083276E" w:rsidP="0083276E">
      <w:pPr>
        <w:ind w:firstLine="480"/>
      </w:pPr>
      <w:r>
        <w:rPr>
          <w:rFonts w:hint="eastAsia"/>
        </w:rPr>
        <w:t>学院成立毕业资料归档检查小组，检查小组组长由教学秘书担任，成员由各系指派专门教师担任，负责对学生送交的资料进行规范性检查，合格后存档。每年检查小组名单随毕业设计资料一同存档。</w:t>
      </w:r>
    </w:p>
    <w:p w14:paraId="655817F9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第二条 检查依据</w:t>
      </w:r>
    </w:p>
    <w:p w14:paraId="7F9CAA75" w14:textId="7F74EF15" w:rsidR="0083276E" w:rsidRDefault="0083276E" w:rsidP="0083276E">
      <w:pPr>
        <w:ind w:firstLine="480"/>
      </w:pPr>
      <w:r>
        <w:rPr>
          <w:rFonts w:hint="eastAsia"/>
        </w:rPr>
        <w:t>主要依据《北京化工大学本科毕业环节工作规定》</w:t>
      </w:r>
      <w:r>
        <w:rPr>
          <w:rFonts w:cs="仿宋_GB2312" w:hint="eastAsia"/>
        </w:rPr>
        <w:t>（北化大</w:t>
      </w:r>
      <w:r>
        <w:rPr>
          <w:rFonts w:hint="eastAsia"/>
          <w:bCs/>
        </w:rPr>
        <w:t>校教发（20</w:t>
      </w:r>
      <w:r>
        <w:rPr>
          <w:bCs/>
        </w:rPr>
        <w:t>14</w:t>
      </w:r>
      <w:r>
        <w:rPr>
          <w:rFonts w:hint="eastAsia"/>
          <w:bCs/>
        </w:rPr>
        <w:t>）48号）</w:t>
      </w:r>
      <w:r>
        <w:rPr>
          <w:rFonts w:hint="eastAsia"/>
        </w:rPr>
        <w:t>、</w:t>
      </w:r>
      <w:r w:rsidR="006B7676">
        <w:rPr>
          <w:rFonts w:hint="eastAsia"/>
        </w:rPr>
        <w:t>《</w:t>
      </w:r>
      <w:ins w:id="2" w:author="Administrator" w:date="2023-12-14T14:24:00Z">
        <w:r w:rsidR="006B7676">
          <w:t>北京化工大学机电工程学院 本科毕业设计（论文）文撰写规范</w:t>
        </w:r>
      </w:ins>
      <w:r w:rsidR="006B7676">
        <w:rPr>
          <w:rFonts w:hint="eastAsia"/>
        </w:rPr>
        <w:t>》</w:t>
      </w:r>
      <w:del w:id="3" w:author="Administrator" w:date="2023-12-14T14:24:00Z">
        <w:r w:rsidDel="00EB4959">
          <w:rPr>
            <w:rFonts w:hint="eastAsia"/>
          </w:rPr>
          <w:delText>《北京化工大学本科生毕业</w:delText>
        </w:r>
        <w:r w:rsidDel="00EB4959">
          <w:delText>论文</w:delText>
        </w:r>
        <w:r w:rsidDel="00EB4959">
          <w:rPr>
            <w:rFonts w:hint="eastAsia"/>
          </w:rPr>
          <w:delText>（设计）撰写规范》</w:delText>
        </w:r>
      </w:del>
      <w:r>
        <w:rPr>
          <w:rFonts w:hint="eastAsia"/>
        </w:rPr>
        <w:t>。对规范性检查不合格的资料，要求学生限时修改，确保本科生毕业论文（设计）存档资料的规范性符合标准。</w:t>
      </w:r>
    </w:p>
    <w:p w14:paraId="38444623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第三条 毕业论文（设计）资料存档流程</w:t>
      </w:r>
    </w:p>
    <w:p w14:paraId="2E437B77" w14:textId="77777777" w:rsidR="0083276E" w:rsidRDefault="0083276E" w:rsidP="0083276E">
      <w:pPr>
        <w:ind w:firstLine="480"/>
      </w:pPr>
      <w:r>
        <w:rPr>
          <w:rFonts w:hint="eastAsia"/>
        </w:rPr>
        <w:t>（一）指导教师对学生的材料进行审核，如果合格，由指导教师本人签写《毕业设计（论文）资料指导教师审核单》（见附件1），学生凭此单到资料室进行存档。</w:t>
      </w:r>
    </w:p>
    <w:p w14:paraId="6DE45A65" w14:textId="77777777" w:rsidR="0083276E" w:rsidRDefault="0083276E" w:rsidP="0083276E">
      <w:pPr>
        <w:ind w:firstLine="480"/>
      </w:pPr>
      <w:r>
        <w:rPr>
          <w:rFonts w:hint="eastAsia"/>
        </w:rPr>
        <w:t>（二）资料室凭《毕业设计（论文）资料指导教师审核单》，对小组的存档资料进行验收，验收合格给予存档，并出具《毕业设计（论文）资料资料室审核单》（见附件2）。</w:t>
      </w:r>
    </w:p>
    <w:p w14:paraId="6C6CD08C" w14:textId="77777777" w:rsidR="0083276E" w:rsidRDefault="0083276E" w:rsidP="0083276E">
      <w:pPr>
        <w:ind w:firstLine="480"/>
      </w:pPr>
      <w:r>
        <w:rPr>
          <w:rFonts w:hint="eastAsia"/>
        </w:rPr>
        <w:t>（三）学生凭《毕业设计（论文）资料资料室审核单》，到</w:t>
      </w:r>
      <w:proofErr w:type="gramStart"/>
      <w:r>
        <w:rPr>
          <w:rFonts w:hint="eastAsia"/>
        </w:rPr>
        <w:t>教学办</w:t>
      </w:r>
      <w:proofErr w:type="gramEnd"/>
      <w:r>
        <w:rPr>
          <w:rFonts w:hint="eastAsia"/>
        </w:rPr>
        <w:t>领取毕业证和学位证，并收回《毕业设计（论文）资料资料室审核单》。</w:t>
      </w:r>
    </w:p>
    <w:p w14:paraId="25896E71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第四条 毕业设计（论文）资料袋内容</w:t>
      </w:r>
    </w:p>
    <w:p w14:paraId="245EA7F7" w14:textId="77777777" w:rsidR="0083276E" w:rsidRDefault="0083276E" w:rsidP="0083276E">
      <w:pPr>
        <w:ind w:firstLine="480"/>
      </w:pPr>
      <w:r>
        <w:rPr>
          <w:rFonts w:hint="eastAsia"/>
        </w:rPr>
        <w:t>（一）</w:t>
      </w:r>
      <w:r>
        <w:t>文献综述及外文文献原稿和译文（</w:t>
      </w:r>
      <w:proofErr w:type="gramStart"/>
      <w:r>
        <w:t>需指导</w:t>
      </w:r>
      <w:proofErr w:type="gramEnd"/>
      <w:r>
        <w:t>教师签字认可）</w:t>
      </w:r>
    </w:p>
    <w:p w14:paraId="5E5E6A12" w14:textId="2CAECA65" w:rsidR="0083276E" w:rsidRDefault="0083276E" w:rsidP="0083276E">
      <w:pPr>
        <w:ind w:firstLine="480"/>
      </w:pPr>
      <w:del w:id="4" w:author="Administrator" w:date="2023-12-14T14:26:00Z">
        <w:r w:rsidDel="00EB4959">
          <w:rPr>
            <w:rFonts w:hint="eastAsia"/>
          </w:rPr>
          <w:delText>（二）</w:delText>
        </w:r>
        <w:r w:rsidDel="00EB4959">
          <w:delText>毕业设计（论文）任务书</w:delText>
        </w:r>
      </w:del>
      <w:ins w:id="5" w:author="Administrator" w:date="2023-12-14T14:28:00Z">
        <w:r w:rsidR="00EB4959">
          <w:rPr>
            <w:rFonts w:hint="eastAsia"/>
          </w:rPr>
          <w:t>（二）</w:t>
        </w:r>
      </w:ins>
      <w:ins w:id="6" w:author="Administrator" w:date="2023-12-14T14:32:00Z">
        <w:r w:rsidR="00E20EDC">
          <w:rPr>
            <w:rFonts w:hint="eastAsia"/>
          </w:rPr>
          <w:t>文本复制检测报告</w:t>
        </w:r>
      </w:ins>
      <w:ins w:id="7" w:author="Administrator" w:date="2023-12-14T14:33:00Z">
        <w:r w:rsidR="00E20EDC">
          <w:rPr>
            <w:rFonts w:hint="eastAsia"/>
          </w:rPr>
          <w:t>单-简洁版和全文</w:t>
        </w:r>
        <w:r w:rsidR="00E20EDC">
          <w:rPr>
            <w:rFonts w:hint="eastAsia"/>
          </w:rPr>
          <w:lastRenderedPageBreak/>
          <w:t>对照版</w:t>
        </w:r>
      </w:ins>
    </w:p>
    <w:p w14:paraId="48975B62" w14:textId="77777777" w:rsidR="00E20EDC" w:rsidDel="00EB4959" w:rsidRDefault="00E20EDC" w:rsidP="0083276E">
      <w:pPr>
        <w:ind w:firstLine="480"/>
        <w:rPr>
          <w:del w:id="8" w:author="Administrator" w:date="2023-12-14T14:26:00Z"/>
          <w:rFonts w:hint="eastAsia"/>
        </w:rPr>
      </w:pPr>
    </w:p>
    <w:p w14:paraId="67182F58" w14:textId="77777777" w:rsidR="0083276E" w:rsidRDefault="0083276E" w:rsidP="0083276E">
      <w:pPr>
        <w:ind w:firstLine="480"/>
      </w:pPr>
      <w:r>
        <w:rPr>
          <w:rFonts w:hint="eastAsia"/>
        </w:rPr>
        <w:t>（三）</w:t>
      </w:r>
      <w:r>
        <w:t>开题报告</w:t>
      </w:r>
    </w:p>
    <w:p w14:paraId="25DD3802" w14:textId="1BD46FC4" w:rsidR="0083276E" w:rsidRDefault="0083276E" w:rsidP="0083276E">
      <w:pPr>
        <w:ind w:firstLine="480"/>
      </w:pPr>
      <w:r>
        <w:rPr>
          <w:rFonts w:hint="eastAsia"/>
        </w:rPr>
        <w:t>（四）</w:t>
      </w:r>
      <w:del w:id="9" w:author="Administrator" w:date="2023-12-14T14:26:00Z">
        <w:r w:rsidDel="00EB4959">
          <w:rPr>
            <w:rFonts w:hint="eastAsia"/>
          </w:rPr>
          <w:delText>毕业设计（论文）中期进展情况检查表</w:delText>
        </w:r>
      </w:del>
      <w:ins w:id="10" w:author="Administrator" w:date="2023-12-14T14:26:00Z">
        <w:r w:rsidR="00EB4959">
          <w:rPr>
            <w:rFonts w:hint="eastAsia"/>
          </w:rPr>
          <w:t>中期报告</w:t>
        </w:r>
      </w:ins>
    </w:p>
    <w:p w14:paraId="32BA73ED" w14:textId="77777777" w:rsidR="0083276E" w:rsidRDefault="0083276E" w:rsidP="0083276E">
      <w:pPr>
        <w:ind w:firstLine="480"/>
      </w:pPr>
      <w:r>
        <w:rPr>
          <w:rFonts w:hint="eastAsia"/>
        </w:rPr>
        <w:t>（五）</w:t>
      </w:r>
      <w:r>
        <w:t>毕业设计（论文）文本</w:t>
      </w:r>
    </w:p>
    <w:p w14:paraId="35FE24B6" w14:textId="0D236335" w:rsidR="0083276E" w:rsidRDefault="0083276E" w:rsidP="0083276E">
      <w:pPr>
        <w:ind w:firstLine="480"/>
      </w:pPr>
      <w:r>
        <w:rPr>
          <w:rFonts w:hint="eastAsia"/>
        </w:rPr>
        <w:t>（六）</w:t>
      </w:r>
      <w:r>
        <w:t xml:space="preserve">（  </w:t>
      </w:r>
      <w:r>
        <w:rPr>
          <w:rFonts w:hint="eastAsia"/>
        </w:rPr>
        <w:t xml:space="preserve"> </w:t>
      </w:r>
      <w:r>
        <w:t xml:space="preserve">  ）届本科生毕业设计（论文）</w:t>
      </w:r>
      <w:del w:id="11" w:author="Administrator" w:date="2023-12-14T14:33:00Z">
        <w:r w:rsidDel="00E20EDC">
          <w:rPr>
            <w:rFonts w:hint="eastAsia"/>
          </w:rPr>
          <w:delText>评阅意见表详细说明</w:delText>
        </w:r>
      </w:del>
      <w:ins w:id="12" w:author="Administrator" w:date="2023-12-14T14:33:00Z">
        <w:r w:rsidR="00E20EDC">
          <w:rPr>
            <w:rFonts w:hint="eastAsia"/>
          </w:rPr>
          <w:t>手册</w:t>
        </w:r>
      </w:ins>
    </w:p>
    <w:p w14:paraId="71D33D3F" w14:textId="3623DB60" w:rsidR="0083276E" w:rsidDel="00E20EDC" w:rsidRDefault="0083276E" w:rsidP="0083276E">
      <w:pPr>
        <w:ind w:firstLine="480"/>
        <w:rPr>
          <w:del w:id="13" w:author="Administrator" w:date="2023-12-14T14:34:00Z"/>
        </w:rPr>
      </w:pPr>
      <w:del w:id="14" w:author="Administrator" w:date="2023-12-14T14:34:00Z">
        <w:r w:rsidDel="00E20EDC">
          <w:rPr>
            <w:rFonts w:hint="eastAsia"/>
          </w:rPr>
          <w:delText>（七）</w:delText>
        </w:r>
        <w:r w:rsidDel="00E20EDC">
          <w:delText xml:space="preserve">（ </w:delText>
        </w:r>
        <w:r w:rsidDel="00E20EDC">
          <w:rPr>
            <w:rFonts w:hint="eastAsia"/>
          </w:rPr>
          <w:delText xml:space="preserve"> </w:delText>
        </w:r>
        <w:r w:rsidDel="00E20EDC">
          <w:delText xml:space="preserve">   ）届本科生毕业设计（论文）评阅意见表</w:delText>
        </w:r>
      </w:del>
    </w:p>
    <w:p w14:paraId="4FE17FA4" w14:textId="66AE4892" w:rsidR="0083276E" w:rsidDel="00E20EDC" w:rsidRDefault="0083276E" w:rsidP="0083276E">
      <w:pPr>
        <w:ind w:firstLine="480"/>
        <w:rPr>
          <w:del w:id="15" w:author="Administrator" w:date="2023-12-14T14:34:00Z"/>
        </w:rPr>
      </w:pPr>
      <w:del w:id="16" w:author="Administrator" w:date="2023-12-14T14:34:00Z">
        <w:r w:rsidDel="00E20EDC">
          <w:rPr>
            <w:rFonts w:hint="eastAsia"/>
          </w:rPr>
          <w:delText>（八）</w:delText>
        </w:r>
        <w:r w:rsidDel="00E20EDC">
          <w:delText>（     ）届本科生毕业设计（论文）答辩评分手册</w:delText>
        </w:r>
      </w:del>
    </w:p>
    <w:p w14:paraId="18EA83D5" w14:textId="13B8BEDF" w:rsidR="0083276E" w:rsidRDefault="0083276E" w:rsidP="0083276E">
      <w:pPr>
        <w:ind w:firstLine="480"/>
        <w:rPr>
          <w:ins w:id="17" w:author="Administrator" w:date="2023-12-14T14:34:00Z"/>
        </w:rPr>
      </w:pPr>
      <w:r>
        <w:rPr>
          <w:rFonts w:hint="eastAsia"/>
        </w:rPr>
        <w:t>（</w:t>
      </w:r>
      <w:del w:id="18" w:author="Administrator" w:date="2023-12-14T14:34:00Z">
        <w:r w:rsidDel="00E20EDC">
          <w:rPr>
            <w:rFonts w:hint="eastAsia"/>
          </w:rPr>
          <w:delText>九</w:delText>
        </w:r>
      </w:del>
      <w:ins w:id="19" w:author="Administrator" w:date="2023-12-14T14:34:00Z">
        <w:r w:rsidR="00E20EDC">
          <w:rPr>
            <w:rFonts w:hint="eastAsia"/>
          </w:rPr>
          <w:t>七</w:t>
        </w:r>
      </w:ins>
      <w:r>
        <w:rPr>
          <w:rFonts w:hint="eastAsia"/>
        </w:rPr>
        <w:t>）</w:t>
      </w:r>
      <w:del w:id="20" w:author="Administrator" w:date="2023-12-14T14:31:00Z">
        <w:r w:rsidDel="00EB4959">
          <w:rPr>
            <w:rFonts w:hint="eastAsia"/>
          </w:rPr>
          <w:delText>其他</w:delText>
        </w:r>
      </w:del>
      <w:ins w:id="21" w:author="Administrator" w:date="2023-12-14T14:31:00Z">
        <w:r w:rsidR="00EB4959">
          <w:rPr>
            <w:rFonts w:hint="eastAsia"/>
          </w:rPr>
          <w:t>图纸，设计类5张A</w:t>
        </w:r>
        <w:r w:rsidR="00EB4959">
          <w:t>1</w:t>
        </w:r>
        <w:r w:rsidR="00EB4959">
          <w:rPr>
            <w:rFonts w:hint="eastAsia"/>
          </w:rPr>
          <w:t>图纸；论文类1张A</w:t>
        </w:r>
        <w:r w:rsidR="00EB4959">
          <w:t>1</w:t>
        </w:r>
        <w:r w:rsidR="00EB4959">
          <w:rPr>
            <w:rFonts w:hint="eastAsia"/>
          </w:rPr>
          <w:t>图纸。</w:t>
        </w:r>
      </w:ins>
    </w:p>
    <w:p w14:paraId="145BDFA6" w14:textId="2DEA7A4B" w:rsidR="00E20EDC" w:rsidRDefault="00E20EDC" w:rsidP="0083276E">
      <w:pPr>
        <w:ind w:firstLine="480"/>
        <w:rPr>
          <w:rFonts w:hint="eastAsia"/>
        </w:rPr>
      </w:pPr>
      <w:ins w:id="22" w:author="Administrator" w:date="2023-12-14T14:34:00Z">
        <w:r>
          <w:rPr>
            <w:rFonts w:hint="eastAsia"/>
          </w:rPr>
          <w:t>（八）程序代码：代码需要有详细注释</w:t>
        </w:r>
      </w:ins>
    </w:p>
    <w:p w14:paraId="77D04044" w14:textId="2D62CE40" w:rsidR="0083276E" w:rsidRDefault="0083276E" w:rsidP="0083276E">
      <w:pPr>
        <w:ind w:firstLine="480"/>
      </w:pPr>
      <w:r>
        <w:rPr>
          <w:rFonts w:hint="eastAsia"/>
        </w:rPr>
        <w:t>（</w:t>
      </w:r>
      <w:r w:rsidR="00E20EDC">
        <w:rPr>
          <w:rFonts w:hint="eastAsia"/>
        </w:rPr>
        <w:t>九</w:t>
      </w:r>
      <w:r>
        <w:rPr>
          <w:rFonts w:hint="eastAsia"/>
        </w:rPr>
        <w:t>）</w:t>
      </w:r>
      <w:r>
        <w:t>优秀毕业设计（论文）简介（1200字）</w:t>
      </w:r>
    </w:p>
    <w:p w14:paraId="0B3E7242" w14:textId="53085921" w:rsidR="0083276E" w:rsidRDefault="0083276E" w:rsidP="0083276E">
      <w:pPr>
        <w:ind w:firstLine="480"/>
      </w:pPr>
      <w:r>
        <w:t>学生提交的毕业设计（论文）数为</w:t>
      </w:r>
      <w:del w:id="23" w:author="Administrator" w:date="2023-12-14T14:35:00Z">
        <w:r w:rsidDel="00E20EDC">
          <w:delText>2</w:delText>
        </w:r>
      </w:del>
      <w:ins w:id="24" w:author="Administrator" w:date="2023-12-14T14:35:00Z">
        <w:r w:rsidR="00E20EDC">
          <w:t>1</w:t>
        </w:r>
      </w:ins>
      <w:r>
        <w:t>份，</w:t>
      </w:r>
      <w:del w:id="25" w:author="Administrator" w:date="2023-12-14T14:35:00Z">
        <w:r w:rsidDel="00E20EDC">
          <w:delText>一份交指导教师收存，</w:delText>
        </w:r>
      </w:del>
      <w:r>
        <w:t>一份由各学院保管。</w:t>
      </w:r>
      <w:r>
        <w:rPr>
          <w:rFonts w:hint="eastAsia"/>
        </w:rPr>
        <w:t>需要保密的毕业设计（论文），由指导教师提出，经学校保密委员会同意后，密封保存或转归学校档案室保存。</w:t>
      </w:r>
    </w:p>
    <w:p w14:paraId="75B203B2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第五条 学生电子存档资料目录</w:t>
      </w:r>
      <w:r>
        <w:rPr>
          <w:b/>
        </w:rPr>
        <w:t>及要求</w:t>
      </w:r>
    </w:p>
    <w:p w14:paraId="4944CCEF" w14:textId="77777777" w:rsidR="0083276E" w:rsidRDefault="0083276E" w:rsidP="0083276E">
      <w:pPr>
        <w:ind w:firstLine="480"/>
      </w:pPr>
      <w:r>
        <w:rPr>
          <w:rFonts w:hint="eastAsia"/>
        </w:rPr>
        <w:t>要求每个学生一个文件夹，其中：</w:t>
      </w:r>
    </w:p>
    <w:p w14:paraId="6F76BDAB" w14:textId="77777777" w:rsidR="0083276E" w:rsidRDefault="0083276E" w:rsidP="0083276E">
      <w:pPr>
        <w:ind w:firstLine="480"/>
      </w:pPr>
      <w:r>
        <w:rPr>
          <w:rFonts w:hint="eastAsia"/>
        </w:rPr>
        <w:t>（一）一级文件夹以“学号-姓名-毕业设计题目-导师”命名；</w:t>
      </w:r>
    </w:p>
    <w:p w14:paraId="395748F3" w14:textId="77777777" w:rsidR="0083276E" w:rsidRDefault="0083276E" w:rsidP="0083276E">
      <w:pPr>
        <w:ind w:firstLine="480"/>
      </w:pPr>
      <w:r>
        <w:rPr>
          <w:rFonts w:hint="eastAsia"/>
        </w:rPr>
        <w:t>（二）二级文件夹：</w:t>
      </w:r>
    </w:p>
    <w:p w14:paraId="6496679E" w14:textId="77777777" w:rsidR="0083276E" w:rsidRDefault="0083276E" w:rsidP="0083276E">
      <w:pPr>
        <w:ind w:firstLine="480"/>
      </w:pPr>
      <w:r>
        <w:rPr>
          <w:rFonts w:hint="eastAsia"/>
        </w:rPr>
        <w:t>● 学号-姓名-二维图</w:t>
      </w:r>
    </w:p>
    <w:p w14:paraId="79121454" w14:textId="77777777" w:rsidR="0083276E" w:rsidRDefault="0083276E" w:rsidP="0083276E">
      <w:pPr>
        <w:ind w:firstLine="480"/>
      </w:pPr>
      <w:r>
        <w:rPr>
          <w:rFonts w:hint="eastAsia"/>
        </w:rPr>
        <w:t>● 学号-姓名-三维图</w:t>
      </w:r>
    </w:p>
    <w:p w14:paraId="45A2C4FD" w14:textId="77777777" w:rsidR="0083276E" w:rsidRDefault="0083276E" w:rsidP="0083276E">
      <w:pPr>
        <w:ind w:firstLine="480"/>
      </w:pPr>
      <w:r>
        <w:rPr>
          <w:rFonts w:hint="eastAsia"/>
        </w:rPr>
        <w:t>● 学号-姓名-外文文献(该文件夹下分别以"学号-姓名-英文文献(1)-翻译原文"，学号-姓名-英文文献(2)......共5篇外文文献命名)</w:t>
      </w:r>
    </w:p>
    <w:p w14:paraId="106BFC19" w14:textId="77777777" w:rsidR="0083276E" w:rsidRDefault="0083276E" w:rsidP="0083276E">
      <w:pPr>
        <w:ind w:firstLine="480"/>
      </w:pPr>
      <w:r>
        <w:rPr>
          <w:rFonts w:hint="eastAsia"/>
        </w:rPr>
        <w:t>（三）一级文件夹下文件（包括word和PDF两种版本）：</w:t>
      </w:r>
    </w:p>
    <w:p w14:paraId="19B30AEC" w14:textId="77777777" w:rsidR="0083276E" w:rsidRDefault="0083276E" w:rsidP="0083276E">
      <w:pPr>
        <w:ind w:firstLine="480"/>
      </w:pPr>
      <w:r>
        <w:rPr>
          <w:rFonts w:hint="eastAsia"/>
        </w:rPr>
        <w:t>● 毕业设计(论文)以“学号-姓名-毕业设计题目”命名</w:t>
      </w:r>
    </w:p>
    <w:p w14:paraId="04B6D049" w14:textId="77777777" w:rsidR="0083276E" w:rsidRDefault="0083276E" w:rsidP="0083276E">
      <w:pPr>
        <w:ind w:firstLine="480"/>
      </w:pPr>
      <w:r>
        <w:rPr>
          <w:rFonts w:hint="eastAsia"/>
        </w:rPr>
        <w:t>● 翻译译文以“学号-姓名-翻译” 命名</w:t>
      </w:r>
    </w:p>
    <w:p w14:paraId="74613E1C" w14:textId="77777777" w:rsidR="0083276E" w:rsidRDefault="0083276E" w:rsidP="0083276E">
      <w:pPr>
        <w:ind w:firstLine="480"/>
      </w:pPr>
      <w:r>
        <w:rPr>
          <w:rFonts w:hint="eastAsia"/>
        </w:rPr>
        <w:t>● 文献综述以“学号-姓名-文献综述”命名</w:t>
      </w:r>
    </w:p>
    <w:p w14:paraId="51989DD9" w14:textId="77777777" w:rsidR="0083276E" w:rsidRDefault="0083276E" w:rsidP="0083276E">
      <w:pPr>
        <w:ind w:firstLine="480"/>
      </w:pPr>
      <w:r>
        <w:rPr>
          <w:rFonts w:hint="eastAsia"/>
        </w:rPr>
        <w:t>● 开题报告以“学号-姓名-开题报告”</w:t>
      </w:r>
    </w:p>
    <w:p w14:paraId="66EC7A67" w14:textId="77777777" w:rsidR="0083276E" w:rsidRDefault="0083276E" w:rsidP="0083276E">
      <w:pPr>
        <w:ind w:firstLine="480"/>
      </w:pPr>
      <w:r>
        <w:rPr>
          <w:rFonts w:hint="eastAsia"/>
        </w:rPr>
        <w:t xml:space="preserve">● </w:t>
      </w:r>
      <w:proofErr w:type="gramStart"/>
      <w:r>
        <w:rPr>
          <w:rFonts w:hint="eastAsia"/>
        </w:rPr>
        <w:t>查重报告</w:t>
      </w:r>
      <w:proofErr w:type="gramEnd"/>
      <w:r>
        <w:rPr>
          <w:rFonts w:hint="eastAsia"/>
        </w:rPr>
        <w:t>以“学号-姓名-查重报告”命名</w:t>
      </w:r>
    </w:p>
    <w:p w14:paraId="1920A2D4" w14:textId="02501FC8" w:rsidR="0083276E" w:rsidRDefault="0083276E" w:rsidP="0083276E">
      <w:pPr>
        <w:ind w:firstLine="480"/>
        <w:rPr>
          <w:ins w:id="26" w:author="Administrator" w:date="2023-12-14T14:35:00Z"/>
        </w:rPr>
      </w:pPr>
      <w:r>
        <w:rPr>
          <w:rFonts w:hint="eastAsia"/>
        </w:rPr>
        <w:t xml:space="preserve">● </w:t>
      </w:r>
      <w:del w:id="27" w:author="Administrator" w:date="2023-12-14T14:28:00Z">
        <w:r w:rsidDel="00EB4959">
          <w:rPr>
            <w:rFonts w:hint="eastAsia"/>
          </w:rPr>
          <w:delText>任务书以</w:delText>
        </w:r>
      </w:del>
      <w:ins w:id="28" w:author="Administrator" w:date="2023-12-14T14:28:00Z">
        <w:r w:rsidR="00EB4959">
          <w:rPr>
            <w:rFonts w:hint="eastAsia"/>
          </w:rPr>
          <w:t>中期报告</w:t>
        </w:r>
      </w:ins>
      <w:r>
        <w:rPr>
          <w:rFonts w:hint="eastAsia"/>
        </w:rPr>
        <w:t>“学号-姓名-</w:t>
      </w:r>
      <w:del w:id="29" w:author="Administrator" w:date="2023-12-14T14:28:00Z">
        <w:r w:rsidDel="00EB4959">
          <w:rPr>
            <w:rFonts w:hint="eastAsia"/>
          </w:rPr>
          <w:delText>任务书</w:delText>
        </w:r>
      </w:del>
      <w:ins w:id="30" w:author="Administrator" w:date="2023-12-14T14:28:00Z">
        <w:r w:rsidR="00EB4959">
          <w:rPr>
            <w:rFonts w:hint="eastAsia"/>
          </w:rPr>
          <w:t>中期报告</w:t>
        </w:r>
      </w:ins>
      <w:r>
        <w:rPr>
          <w:rFonts w:hint="eastAsia"/>
        </w:rPr>
        <w:t>”命名</w:t>
      </w:r>
    </w:p>
    <w:p w14:paraId="56DFF87F" w14:textId="0AB45C70" w:rsidR="00E20EDC" w:rsidRDefault="00E20EDC" w:rsidP="00E20EDC">
      <w:pPr>
        <w:ind w:firstLineChars="83" w:firstLine="199"/>
        <w:rPr>
          <w:rFonts w:hint="eastAsia"/>
        </w:rPr>
        <w:pPrChange w:id="31" w:author="Administrator" w:date="2023-12-14T14:35:00Z">
          <w:pPr>
            <w:ind w:firstLine="480"/>
          </w:pPr>
        </w:pPrChange>
      </w:pPr>
      <w:ins w:id="32" w:author="Administrator" w:date="2023-12-14T14:35:00Z">
        <w:r>
          <w:rPr>
            <w:rFonts w:hint="eastAsia"/>
          </w:rPr>
          <w:t>电子版文档，一试两份，</w:t>
        </w:r>
      </w:ins>
      <w:ins w:id="33" w:author="Administrator" w:date="2023-12-14T14:36:00Z">
        <w:r>
          <w:rPr>
            <w:rFonts w:hint="eastAsia"/>
          </w:rPr>
          <w:t>提交指导教师和学院留存。</w:t>
        </w:r>
      </w:ins>
    </w:p>
    <w:p w14:paraId="14135797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第六条 存档资料注意事项</w:t>
      </w:r>
    </w:p>
    <w:p w14:paraId="4513F4A7" w14:textId="7D0091A2" w:rsidR="0083276E" w:rsidRDefault="0083276E" w:rsidP="0083276E">
      <w:pPr>
        <w:ind w:firstLine="480"/>
      </w:pPr>
      <w:r>
        <w:rPr>
          <w:rFonts w:hint="eastAsia"/>
        </w:rPr>
        <w:lastRenderedPageBreak/>
        <w:t>（一）各项资料中论文的题目均应该一致，如论文、</w:t>
      </w:r>
      <w:del w:id="34" w:author="Administrator" w:date="2023-12-14T14:29:00Z">
        <w:r w:rsidDel="00EB4959">
          <w:rPr>
            <w:rFonts w:hint="eastAsia"/>
          </w:rPr>
          <w:delText>任务书、</w:delText>
        </w:r>
      </w:del>
      <w:r>
        <w:rPr>
          <w:rFonts w:hint="eastAsia"/>
        </w:rPr>
        <w:t>开题安排、中期进展</w:t>
      </w:r>
      <w:r>
        <w:t>情况</w:t>
      </w:r>
      <w:r>
        <w:rPr>
          <w:rFonts w:hint="eastAsia"/>
        </w:rPr>
        <w:t>检查安排表和答辩安排表等。</w:t>
      </w:r>
    </w:p>
    <w:p w14:paraId="299D785F" w14:textId="77777777" w:rsidR="0083276E" w:rsidRDefault="0083276E" w:rsidP="0083276E">
      <w:pPr>
        <w:ind w:firstLine="480"/>
      </w:pPr>
      <w:r>
        <w:rPr>
          <w:rFonts w:hint="eastAsia"/>
        </w:rPr>
        <w:t>（二）指导教师、评阅教师、系主任、学院学术委员会等签字、盖章要完整。如果需要学院学术委员会签字的地方，由资料室统一处理。</w:t>
      </w:r>
    </w:p>
    <w:p w14:paraId="191F95DA" w14:textId="77777777" w:rsidR="0083276E" w:rsidRDefault="0083276E" w:rsidP="0083276E">
      <w:pPr>
        <w:ind w:firstLine="480"/>
      </w:pPr>
      <w:r>
        <w:rPr>
          <w:rFonts w:hint="eastAsia"/>
        </w:rPr>
        <w:t>（三）各项资料的签字日期要前后逻辑关系正确。</w:t>
      </w:r>
    </w:p>
    <w:p w14:paraId="6BC48EA8" w14:textId="77777777" w:rsidR="0083276E" w:rsidRDefault="0083276E" w:rsidP="0083276E">
      <w:pPr>
        <w:ind w:firstLine="480"/>
      </w:pPr>
    </w:p>
    <w:p w14:paraId="6EA1A14A" w14:textId="77777777" w:rsidR="0083276E" w:rsidRDefault="0083276E" w:rsidP="0083276E">
      <w:pPr>
        <w:ind w:firstLine="480"/>
        <w:jc w:val="right"/>
      </w:pPr>
      <w:r>
        <w:rPr>
          <w:rFonts w:hint="eastAsia"/>
        </w:rPr>
        <w:t>机电工程学院</w:t>
      </w:r>
    </w:p>
    <w:p w14:paraId="49B58134" w14:textId="77777777" w:rsidR="0083276E" w:rsidRDefault="0083276E" w:rsidP="0083276E">
      <w:pPr>
        <w:ind w:firstLine="480"/>
        <w:jc w:val="right"/>
      </w:pPr>
      <w:bookmarkStart w:id="35" w:name="_GoBack"/>
      <w:r>
        <w:rPr>
          <w:rFonts w:hint="eastAsia"/>
        </w:rPr>
        <w:t>2017.9.1</w:t>
      </w:r>
    </w:p>
    <w:bookmarkEnd w:id="35"/>
    <w:p w14:paraId="60D4A6EC" w14:textId="77777777" w:rsidR="004D518A" w:rsidRDefault="004D518A">
      <w:pPr>
        <w:ind w:firstLine="480"/>
      </w:pPr>
    </w:p>
    <w:sectPr w:rsidR="004D51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794B2" w14:textId="77777777" w:rsidR="005B06EE" w:rsidRDefault="005B06EE" w:rsidP="0083276E">
      <w:pPr>
        <w:spacing w:line="240" w:lineRule="auto"/>
        <w:ind w:firstLine="480"/>
      </w:pPr>
      <w:r>
        <w:separator/>
      </w:r>
    </w:p>
  </w:endnote>
  <w:endnote w:type="continuationSeparator" w:id="0">
    <w:p w14:paraId="6A449AA3" w14:textId="77777777" w:rsidR="005B06EE" w:rsidRDefault="005B06EE" w:rsidP="008327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25442" w14:textId="77777777" w:rsidR="00EB4959" w:rsidRDefault="00EB49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EF673" w14:textId="77777777" w:rsidR="00EB4959" w:rsidRDefault="00EB495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5344E" w14:textId="77777777" w:rsidR="00EB4959" w:rsidRDefault="00EB49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C610B" w14:textId="77777777" w:rsidR="005B06EE" w:rsidRDefault="005B06EE" w:rsidP="0083276E">
      <w:pPr>
        <w:spacing w:line="240" w:lineRule="auto"/>
        <w:ind w:firstLine="480"/>
      </w:pPr>
      <w:r>
        <w:separator/>
      </w:r>
    </w:p>
  </w:footnote>
  <w:footnote w:type="continuationSeparator" w:id="0">
    <w:p w14:paraId="5BBD942F" w14:textId="77777777" w:rsidR="005B06EE" w:rsidRDefault="005B06EE" w:rsidP="008327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A2824" w14:textId="77777777" w:rsidR="00EB4959" w:rsidRDefault="00EB49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FF6FC" w14:textId="77777777" w:rsidR="00EB4959" w:rsidRDefault="00EB495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EDA6A" w14:textId="77777777" w:rsidR="00EB4959" w:rsidRDefault="00EB4959">
    <w:pPr>
      <w:pStyle w:val="a3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1D"/>
    <w:rsid w:val="0013061D"/>
    <w:rsid w:val="004D518A"/>
    <w:rsid w:val="00597D18"/>
    <w:rsid w:val="005B06EE"/>
    <w:rsid w:val="006B7676"/>
    <w:rsid w:val="0083276E"/>
    <w:rsid w:val="00E20EDC"/>
    <w:rsid w:val="00EB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794A5"/>
  <w15:chartTrackingRefBased/>
  <w15:docId w15:val="{9BFA1B55-2290-461E-B403-89A5E8A2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6E"/>
    <w:pPr>
      <w:widowControl w:val="0"/>
      <w:autoSpaceDE w:val="0"/>
      <w:autoSpaceDN w:val="0"/>
      <w:spacing w:line="440" w:lineRule="exact"/>
      <w:ind w:firstLineChars="200" w:firstLine="200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76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76E"/>
    <w:pPr>
      <w:tabs>
        <w:tab w:val="center" w:pos="4153"/>
        <w:tab w:val="right" w:pos="8306"/>
      </w:tabs>
      <w:autoSpaceDE/>
      <w:autoSpaceDN/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76E"/>
    <w:rPr>
      <w:sz w:val="18"/>
      <w:szCs w:val="18"/>
    </w:rPr>
  </w:style>
  <w:style w:type="paragraph" w:customStyle="1" w:styleId="a7">
    <w:name w:val="大标题"/>
    <w:basedOn w:val="a8"/>
    <w:link w:val="a9"/>
    <w:qFormat/>
    <w:rsid w:val="0083276E"/>
    <w:pPr>
      <w:spacing w:beforeLines="100" w:before="100" w:afterLines="100" w:after="100" w:line="240" w:lineRule="auto"/>
      <w:ind w:firstLineChars="0" w:firstLine="0"/>
      <w:outlineLvl w:val="2"/>
    </w:pPr>
    <w:rPr>
      <w:rFonts w:ascii="Cambria" w:eastAsia="黑体" w:hAnsi="Cambria" w:cs="Times New Roman"/>
      <w:color w:val="000000"/>
      <w:lang w:val="zh-CN"/>
    </w:rPr>
  </w:style>
  <w:style w:type="character" w:customStyle="1" w:styleId="a9">
    <w:name w:val="大标题 字符"/>
    <w:basedOn w:val="aa"/>
    <w:link w:val="a7"/>
    <w:rsid w:val="0083276E"/>
    <w:rPr>
      <w:rFonts w:ascii="Cambria" w:eastAsia="黑体" w:hAnsi="Cambria" w:cs="Times New Roman"/>
      <w:b/>
      <w:bCs/>
      <w:color w:val="000000"/>
      <w:kern w:val="0"/>
      <w:sz w:val="32"/>
      <w:szCs w:val="32"/>
      <w:lang w:val="zh-CN"/>
    </w:rPr>
  </w:style>
  <w:style w:type="paragraph" w:styleId="a8">
    <w:name w:val="Title"/>
    <w:basedOn w:val="a"/>
    <w:next w:val="a"/>
    <w:link w:val="aa"/>
    <w:uiPriority w:val="10"/>
    <w:qFormat/>
    <w:rsid w:val="00832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8"/>
    <w:uiPriority w:val="10"/>
    <w:rsid w:val="0083276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E20ED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20ED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Administrator</cp:lastModifiedBy>
  <cp:revision>3</cp:revision>
  <dcterms:created xsi:type="dcterms:W3CDTF">2023-12-08T01:35:00Z</dcterms:created>
  <dcterms:modified xsi:type="dcterms:W3CDTF">2023-12-14T06:50:00Z</dcterms:modified>
</cp:coreProperties>
</file>